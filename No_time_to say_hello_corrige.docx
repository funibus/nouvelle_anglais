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F88" w:rsidRDefault="00141B30">
      <w:pPr>
        <w:pStyle w:val="Texteprformat"/>
        <w:jc w:val="center"/>
      </w:pPr>
      <w:r>
        <w:rPr>
          <w:b/>
          <w:bCs/>
        </w:rPr>
        <w:t>No time to say hello</w:t>
      </w:r>
      <w:ins w:id="0" w:author="Joanna Augustyn" w:date="2014-04-01T09:19:00Z">
        <w:r w:rsidR="00F86E12">
          <w:rPr>
            <w:b/>
            <w:bCs/>
          </w:rPr>
          <w:t xml:space="preserve"> (good title and </w:t>
        </w:r>
        <w:r w:rsidR="00F86E12">
          <w:rPr>
            <w:b/>
            <w:bCs/>
          </w:rPr>
          <w:t>very</w:t>
        </w:r>
        <w:r w:rsidR="00F86E12">
          <w:rPr>
            <w:b/>
            <w:bCs/>
          </w:rPr>
          <w:t xml:space="preserve"> nice start to your short story)</w:t>
        </w:r>
      </w:ins>
    </w:p>
    <w:p w:rsidR="005F2F88" w:rsidRDefault="005F2F88">
      <w:pPr>
        <w:pStyle w:val="Texteprformat"/>
      </w:pPr>
    </w:p>
    <w:p w:rsidR="005F2F88" w:rsidRDefault="00141B30">
      <w:pPr>
        <w:pStyle w:val="Texteprformat"/>
      </w:pPr>
      <w:r>
        <w:t xml:space="preserve">The clock </w:t>
      </w:r>
      <w:del w:id="1" w:author="Joanna Augustyn" w:date="2014-03-31T15:35:00Z">
        <w:r w:rsidDel="00491B35">
          <w:delText xml:space="preserve">rings </w:delText>
        </w:r>
      </w:del>
      <w:r>
        <w:t>in front of me</w:t>
      </w:r>
      <w:ins w:id="2" w:author="Joanna Augustyn" w:date="2014-03-31T15:35:00Z">
        <w:r w:rsidR="00491B35" w:rsidRPr="00491B35">
          <w:t xml:space="preserve"> </w:t>
        </w:r>
        <w:r w:rsidR="00491B35">
          <w:t>rings</w:t>
        </w:r>
      </w:ins>
      <w:r>
        <w:t xml:space="preserve">. Five o'clock. The hands never stop, they run tirelessly around the face. And yet, it seems to me that </w:t>
      </w:r>
      <w:del w:id="3" w:author="Joanna Augustyn" w:date="2014-03-31T15:35:00Z">
        <w:r w:rsidDel="00491B35">
          <w:delText>the</w:delText>
        </w:r>
      </w:del>
      <w:r>
        <w:t xml:space="preserve"> time </w:t>
      </w:r>
      <w:ins w:id="4" w:author="Joanna Augustyn" w:date="2014-03-31T15:35:00Z">
        <w:r w:rsidR="00491B35">
          <w:t xml:space="preserve">has </w:t>
        </w:r>
      </w:ins>
      <w:r>
        <w:t xml:space="preserve">stopped. How long have I been here ? I cannot say, some weeks, some months maybe. And during </w:t>
      </w:r>
      <w:del w:id="5" w:author="Joanna Augustyn" w:date="2014-03-31T18:43:00Z">
        <w:r w:rsidDel="008A2DF9">
          <w:delText xml:space="preserve">all </w:delText>
        </w:r>
      </w:del>
      <w:r>
        <w:t xml:space="preserve">this </w:t>
      </w:r>
      <w:ins w:id="6" w:author="Joanna Augustyn" w:date="2014-03-31T18:43:00Z">
        <w:r w:rsidR="008A2DF9">
          <w:t xml:space="preserve">entire </w:t>
        </w:r>
      </w:ins>
      <w:r>
        <w:t xml:space="preserve">time I have had nothing to do, except </w:t>
      </w:r>
      <w:ins w:id="7" w:author="Joanna Augustyn" w:date="2014-03-31T15:36:00Z">
        <w:r w:rsidR="00491B35">
          <w:t xml:space="preserve">to </w:t>
        </w:r>
      </w:ins>
      <w:r>
        <w:t>look</w:t>
      </w:r>
      <w:del w:id="8" w:author="Joanna Augustyn" w:date="2014-03-31T15:36:00Z">
        <w:r w:rsidDel="00491B35">
          <w:delText>ing</w:delText>
        </w:r>
      </w:del>
      <w:r>
        <w:t xml:space="preserve"> at this clock. But I have lost track of time. Here, the lights can be turned on anytime, regardless of the hour. One can never know whether it is </w:t>
      </w:r>
      <w:del w:id="9" w:author="Joanna Augustyn" w:date="2014-03-31T18:44:00Z">
        <w:r w:rsidDel="008A2DF9">
          <w:delText>the</w:delText>
        </w:r>
      </w:del>
      <w:r>
        <w:t xml:space="preserve"> day or the night, the only hint is the clock, but it may be broken, there is no way to be sure. I used to have a beautiful watch from my grand</w:t>
      </w:r>
      <w:del w:id="10" w:author="Joanna Augustyn" w:date="2014-03-31T18:44:00Z">
        <w:r w:rsidDel="008A2DF9">
          <w:delText xml:space="preserve"> </w:delText>
        </w:r>
      </w:del>
      <w:r>
        <w:t xml:space="preserve">father, but of course they took it away from me when I arrived here. Quarter past five. Is it five am or five pm ? How strange </w:t>
      </w:r>
      <w:del w:id="11" w:author="Joanna Augustyn" w:date="2014-03-31T18:44:00Z">
        <w:r w:rsidDel="008A2DF9">
          <w:delText>it is</w:delText>
        </w:r>
      </w:del>
      <w:r>
        <w:t xml:space="preserve"> not to be able to know </w:t>
      </w:r>
      <w:ins w:id="12" w:author="Joanna Augustyn" w:date="2014-03-31T18:44:00Z">
        <w:r w:rsidR="008A2DF9">
          <w:t>what time it is</w:t>
        </w:r>
      </w:ins>
      <w:del w:id="13" w:author="Joanna Augustyn" w:date="2014-03-31T18:44:00Z">
        <w:r w:rsidDel="008A2DF9">
          <w:delText>the hour</w:delText>
        </w:r>
      </w:del>
      <w:r>
        <w:t xml:space="preserve"> when you</w:t>
      </w:r>
      <w:ins w:id="14" w:author="Joanna Augustyn" w:date="2014-03-31T18:44:00Z">
        <w:r w:rsidR="008A2DF9">
          <w:t xml:space="preserve"> (one)</w:t>
        </w:r>
      </w:ins>
      <w:r>
        <w:t xml:space="preserve"> used to care so much about time. And I had always been on time, except one day, that day when everything changed.</w:t>
      </w:r>
    </w:p>
    <w:p w:rsidR="005F2F88" w:rsidRDefault="005F2F88">
      <w:pPr>
        <w:pStyle w:val="Texteprformat"/>
      </w:pPr>
    </w:p>
    <w:p w:rsidR="005F2F88" w:rsidRDefault="00141B30">
      <w:pPr>
        <w:pStyle w:val="Texteprformat"/>
      </w:pPr>
      <w:r>
        <w:t xml:space="preserve">My name is Bart </w:t>
      </w:r>
      <w:proofErr w:type="spellStart"/>
      <w:r>
        <w:t>Hibitew</w:t>
      </w:r>
      <w:proofErr w:type="spellEnd"/>
      <w:r>
        <w:t>. I lived in a pretty house near London, with all the comfort I needed. I had a great garden, with a vegetable garden</w:t>
      </w:r>
      <w:ins w:id="15" w:author="Joanna Augustyn" w:date="2014-03-31T18:45:00Z">
        <w:r w:rsidR="008A2DF9">
          <w:t xml:space="preserve"> (plot, to avoid repetition of garden)</w:t>
        </w:r>
      </w:ins>
      <w:r>
        <w:t xml:space="preserve"> where I used to grow tomatoes, radish</w:t>
      </w:r>
      <w:ins w:id="16" w:author="Joanna Augustyn" w:date="2014-03-31T18:45:00Z">
        <w:r w:rsidR="008A2DF9">
          <w:t>es</w:t>
        </w:r>
      </w:ins>
      <w:r>
        <w:t xml:space="preserve"> and carrots. I loved to spend my time off cultivating these vegetables and cooking them. They were delicious. The house also had a lovely living room with a fireplace, where I liked to spend my winter evenings, reading quietly, as I had n</w:t>
      </w:r>
      <w:ins w:id="17" w:author="Joanna Augustyn" w:date="2014-03-31T18:46:00Z">
        <w:r w:rsidR="008A2DF9">
          <w:t>either</w:t>
        </w:r>
      </w:ins>
      <w:del w:id="18" w:author="Joanna Augustyn" w:date="2014-03-31T18:46:00Z">
        <w:r w:rsidDel="008A2DF9">
          <w:delText>o</w:delText>
        </w:r>
      </w:del>
      <w:r>
        <w:t xml:space="preserve"> wife </w:t>
      </w:r>
      <w:ins w:id="19" w:author="Joanna Augustyn" w:date="2014-03-31T18:46:00Z">
        <w:r w:rsidR="008A2DF9">
          <w:t>n</w:t>
        </w:r>
      </w:ins>
      <w:r>
        <w:t>or children to bother me.</w:t>
      </w:r>
    </w:p>
    <w:p w:rsidR="005F2F88" w:rsidRDefault="005F2F88">
      <w:pPr>
        <w:pStyle w:val="Texteprformat"/>
      </w:pPr>
    </w:p>
    <w:p w:rsidR="005F2F88" w:rsidRDefault="00141B30">
      <w:pPr>
        <w:pStyle w:val="Texteprformat"/>
      </w:pPr>
      <w:r>
        <w:t>And now here I am, in this cold empty cell, looking at the clock through the bars. And I do not have fresh vegetable</w:t>
      </w:r>
      <w:ins w:id="20" w:author="Joanna Augustyn" w:date="2014-03-31T19:03:00Z">
        <w:r w:rsidR="00110DB2">
          <w:t>s</w:t>
        </w:r>
      </w:ins>
      <w:r>
        <w:t xml:space="preserve"> to eat anymore. Usually </w:t>
      </w:r>
      <w:r w:rsidR="005F2F88" w:rsidRPr="005F2F88">
        <w:rPr>
          <w:highlight w:val="yellow"/>
          <w:rPrChange w:id="21" w:author="Joanna Augustyn" w:date="2014-03-31T19:03:00Z">
            <w:rPr/>
          </w:rPrChange>
        </w:rPr>
        <w:t>they</w:t>
      </w:r>
      <w:r>
        <w:t xml:space="preserve"> </w:t>
      </w:r>
      <w:ins w:id="22" w:author="Joanna Augustyn" w:date="2014-03-31T19:03:00Z">
        <w:r w:rsidR="00D92898">
          <w:t>(</w:t>
        </w:r>
      </w:ins>
      <w:ins w:id="23" w:author="Joanna Augustyn" w:date="2014-03-31T19:04:00Z">
        <w:r w:rsidR="00D92898">
          <w:t>avoid pronoun here,</w:t>
        </w:r>
      </w:ins>
      <w:ins w:id="24" w:author="Joanna Augustyn" w:date="2014-03-31T19:03:00Z">
        <w:r w:rsidR="00D92898">
          <w:t xml:space="preserve"> sounds like the antecedent is vegetables)</w:t>
        </w:r>
      </w:ins>
      <w:r>
        <w:t>come once a day, with some food they just get out of the can. It does not look like or taste like food, it is just some kind of m</w:t>
      </w:r>
      <w:ins w:id="25" w:author="Joanna Augustyn" w:date="2014-03-31T19:04:00Z">
        <w:r w:rsidR="00D92898">
          <w:t>u</w:t>
        </w:r>
      </w:ins>
      <w:del w:id="26" w:author="Joanna Augustyn" w:date="2014-03-31T19:04:00Z">
        <w:r w:rsidDel="00D92898">
          <w:delText>a</w:delText>
        </w:r>
      </w:del>
      <w:r>
        <w:t xml:space="preserve">sh made with all the things that nobody wants to eat. And they bring it to me </w:t>
      </w:r>
      <w:r w:rsidR="005F2F88" w:rsidRPr="005F2F88">
        <w:rPr>
          <w:highlight w:val="yellow"/>
          <w:rPrChange w:id="27" w:author="Joanna Augustyn" w:date="2014-03-31T19:04:00Z">
            <w:rPr/>
          </w:rPrChange>
        </w:rPr>
        <w:t xml:space="preserve">when </w:t>
      </w:r>
      <w:r w:rsidRPr="00D92898">
        <w:t>they</w:t>
      </w:r>
      <w:r w:rsidR="005F2F88" w:rsidRPr="005F2F88">
        <w:rPr>
          <w:highlight w:val="yellow"/>
          <w:rPrChange w:id="28" w:author="Joanna Augustyn" w:date="2014-03-31T19:04:00Z">
            <w:rPr/>
          </w:rPrChange>
        </w:rPr>
        <w:t xml:space="preserve"> whenever</w:t>
      </w:r>
      <w:ins w:id="29" w:author="Joanna Augustyn" w:date="2014-03-31T19:04:00Z">
        <w:r w:rsidR="00D92898">
          <w:t xml:space="preserve"> (choose adverb)</w:t>
        </w:r>
      </w:ins>
      <w:r>
        <w:t xml:space="preserve"> they think of it. It can be the morning or the evening they do not care, as long as I a</w:t>
      </w:r>
      <w:ins w:id="30" w:author="Joanna Augustyn" w:date="2014-03-31T19:05:00Z">
        <w:r w:rsidR="00D92898">
          <w:t>m</w:t>
        </w:r>
      </w:ins>
      <w:r>
        <w:t xml:space="preserve"> not dying of starvation. What did I do to deserve that ?</w:t>
      </w:r>
    </w:p>
    <w:p w:rsidR="005F2F88" w:rsidRDefault="005F2F88">
      <w:pPr>
        <w:pStyle w:val="Texteprformat"/>
      </w:pPr>
    </w:p>
    <w:p w:rsidR="005F2F88" w:rsidRDefault="00141B30">
      <w:pPr>
        <w:pStyle w:val="Texteprformat"/>
      </w:pPr>
      <w:r>
        <w:t xml:space="preserve">Each morning I would wake up at six o'clock. I had some kind of internal clock which would wake me up always at the right time. Then I would have a good breakfast to be in shape </w:t>
      </w:r>
      <w:del w:id="31" w:author="Joanna Augustyn" w:date="2014-04-01T08:49:00Z">
        <w:r w:rsidDel="00F9093E">
          <w:delText xml:space="preserve">all </w:delText>
        </w:r>
      </w:del>
      <w:r>
        <w:t xml:space="preserve">the </w:t>
      </w:r>
      <w:ins w:id="32" w:author="Joanna Augustyn" w:date="2014-04-01T08:49:00Z">
        <w:r w:rsidR="00F9093E">
          <w:t xml:space="preserve">whole </w:t>
        </w:r>
      </w:ins>
      <w:r>
        <w:t xml:space="preserve">day, and I would leave my house after a short glance </w:t>
      </w:r>
      <w:ins w:id="33" w:author="Joanna Augustyn" w:date="2014-04-01T08:50:00Z">
        <w:r w:rsidR="00F9093E">
          <w:t>at</w:t>
        </w:r>
      </w:ins>
      <w:del w:id="34" w:author="Joanna Augustyn" w:date="2014-04-01T08:50:00Z">
        <w:r w:rsidDel="00F9093E">
          <w:delText>thr</w:delText>
        </w:r>
      </w:del>
      <w:del w:id="35" w:author="Joanna Augustyn" w:date="2014-04-01T08:49:00Z">
        <w:r w:rsidDel="00F9093E">
          <w:delText>ough</w:delText>
        </w:r>
      </w:del>
      <w:r>
        <w:t xml:space="preserve"> the looking glass</w:t>
      </w:r>
      <w:ins w:id="36" w:author="Joanna Augustyn" w:date="2014-04-01T09:19:00Z">
        <w:r w:rsidR="005757BF">
          <w:t xml:space="preserve"> (nice reference to Lewis Carroll but not grammatical)</w:t>
        </w:r>
      </w:ins>
      <w:r>
        <w:t xml:space="preserve"> to be sure that I was fit to be seen. I worked as a chamberlain for an honourable family. They were of some royal line, and had a lot of servant</w:t>
      </w:r>
      <w:ins w:id="37" w:author="Joanna Augustyn" w:date="2014-04-01T08:53:00Z">
        <w:r w:rsidR="00F9093E">
          <w:t>s</w:t>
        </w:r>
      </w:ins>
      <w:r>
        <w:t xml:space="preserve"> who were under my command. I was very proud of my job and I did it very seriously. I think that is why I managed to keep this job so long while the master's wife was not used to keep</w:t>
      </w:r>
      <w:ins w:id="38" w:author="Joanna Augustyn" w:date="2014-04-01T08:57:00Z">
        <w:r w:rsidR="002F4FD5">
          <w:t>ing</w:t>
        </w:r>
      </w:ins>
      <w:r>
        <w:t xml:space="preserve"> a chamberlain more than a few weeks. They had a beautiful house with many rooms and a huge garden where the mistress of the house would organize parties when her husband was working. She had no true friends, but her name attracted all the </w:t>
      </w:r>
      <w:r w:rsidRPr="002F4FD5">
        <w:rPr>
          <w:highlight w:val="yellow"/>
          <w:rPrChange w:id="39" w:author="Joanna Augustyn" w:date="2014-04-01T09:00:00Z">
            <w:rPr/>
          </w:rPrChange>
        </w:rPr>
        <w:t>aspiring people</w:t>
      </w:r>
      <w:r>
        <w:t xml:space="preserve"> </w:t>
      </w:r>
      <w:ins w:id="40" w:author="Joanna Augustyn" w:date="2014-04-01T09:00:00Z">
        <w:r w:rsidR="002F4FD5">
          <w:t xml:space="preserve">(social climbers, or if you are talking about the court, </w:t>
        </w:r>
        <w:r w:rsidR="002F4FD5">
          <w:t>aspiring</w:t>
        </w:r>
        <w:r w:rsidR="002F4FD5">
          <w:t xml:space="preserve"> noblemen )</w:t>
        </w:r>
      </w:ins>
      <w:r>
        <w:t>of the region, who were quite numerous. They used to have tea and play cards in the living room during winter, and to play croquet in the garden when the summer came.</w:t>
      </w:r>
    </w:p>
    <w:p w:rsidR="005F2F88" w:rsidRDefault="005F2F88">
      <w:pPr>
        <w:pStyle w:val="Texteprformat"/>
      </w:pPr>
    </w:p>
    <w:p w:rsidR="005F2F88" w:rsidRDefault="00141B30">
      <w:pPr>
        <w:pStyle w:val="Texteprformat"/>
      </w:pPr>
      <w:r>
        <w:t xml:space="preserve">How long has it been since I saw the sun for the last time ? The first days when I was here, they allowed me to </w:t>
      </w:r>
      <w:ins w:id="41" w:author="Joanna Augustyn" w:date="2014-04-01T09:01:00Z">
        <w:r w:rsidR="002F4FD5">
          <w:t>leave</w:t>
        </w:r>
      </w:ins>
      <w:del w:id="42" w:author="Joanna Augustyn" w:date="2014-04-01T09:01:00Z">
        <w:r w:rsidDel="002F4FD5">
          <w:delText>go out of</w:delText>
        </w:r>
      </w:del>
      <w:r>
        <w:t xml:space="preserve"> my cell once a day. For ten or fifteen minutes, I could enjoy the sight of the sun and the fresh air of the wind. But week</w:t>
      </w:r>
      <w:del w:id="43" w:author="Joanna Augustyn" w:date="2014-04-01T09:01:00Z">
        <w:r w:rsidDel="002F4FD5">
          <w:delText>s</w:delText>
        </w:r>
      </w:del>
      <w:r>
        <w:t xml:space="preserve"> after week</w:t>
      </w:r>
      <w:del w:id="44" w:author="Joanna Augustyn" w:date="2014-04-01T09:01:00Z">
        <w:r w:rsidDel="002F4FD5">
          <w:delText>s</w:delText>
        </w:r>
      </w:del>
      <w:r>
        <w:t xml:space="preserve"> the walks became </w:t>
      </w:r>
      <w:ins w:id="45" w:author="Joanna Augustyn" w:date="2014-04-01T09:01:00Z">
        <w:r w:rsidR="002F4FD5">
          <w:t>scarce</w:t>
        </w:r>
      </w:ins>
      <w:del w:id="46" w:author="Joanna Augustyn" w:date="2014-04-01T09:01:00Z">
        <w:r w:rsidDel="002F4FD5">
          <w:delText>sparse</w:delText>
        </w:r>
      </w:del>
      <w:r>
        <w:t xml:space="preserve"> and now I am not sure of being able to remember what the sun looks like or </w:t>
      </w:r>
      <w:ins w:id="47" w:author="Joanna Augustyn" w:date="2014-04-01T09:02:00Z">
        <w:r w:rsidR="002F4FD5">
          <w:t>how</w:t>
        </w:r>
      </w:ins>
      <w:del w:id="48" w:author="Joanna Augustyn" w:date="2014-04-01T09:02:00Z">
        <w:r w:rsidDel="002F4FD5">
          <w:delText>what</w:delText>
        </w:r>
      </w:del>
      <w:r>
        <w:t xml:space="preserve"> the wind feels </w:t>
      </w:r>
      <w:del w:id="49" w:author="Joanna Augustyn" w:date="2014-04-01T09:02:00Z">
        <w:r w:rsidDel="002F4FD5">
          <w:delText>like</w:delText>
        </w:r>
      </w:del>
      <w:r>
        <w:t xml:space="preserve">. Why am I here ? I have never hurt anybody. I would not be able to hurt someone even if I wanted </w:t>
      </w:r>
      <w:ins w:id="50" w:author="Joanna Augustyn" w:date="2014-04-01T09:02:00Z">
        <w:r w:rsidR="002F4FD5">
          <w:t>t</w:t>
        </w:r>
      </w:ins>
      <w:del w:id="51" w:author="Joanna Augustyn" w:date="2014-04-01T09:02:00Z">
        <w:r w:rsidDel="002F4FD5">
          <w:delText>s</w:delText>
        </w:r>
      </w:del>
      <w:r>
        <w:t>o, I am far to</w:t>
      </w:r>
      <w:ins w:id="52" w:author="Joanna Augustyn" w:date="2014-04-01T09:02:00Z">
        <w:r w:rsidR="002F4FD5">
          <w:t>o</w:t>
        </w:r>
      </w:ins>
      <w:r>
        <w:t xml:space="preserve"> small and light</w:t>
      </w:r>
      <w:ins w:id="53" w:author="Joanna Augustyn" w:date="2014-04-01T09:02:00Z">
        <w:r w:rsidR="002F4FD5">
          <w:t>-weight</w:t>
        </w:r>
      </w:ins>
      <w:r>
        <w:t>. And I have always</w:t>
      </w:r>
      <w:ins w:id="54" w:author="Joanna Augustyn" w:date="2014-04-01T09:03:00Z">
        <w:r w:rsidR="002F4FD5">
          <w:t xml:space="preserve"> behaved</w:t>
        </w:r>
      </w:ins>
      <w:del w:id="55" w:author="Joanna Augustyn" w:date="2014-04-01T09:03:00Z">
        <w:r w:rsidDel="002F4FD5">
          <w:delText xml:space="preserve"> had </w:delText>
        </w:r>
      </w:del>
      <w:del w:id="56" w:author="Joanna Augustyn" w:date="2014-04-01T09:02:00Z">
        <w:r w:rsidDel="002F4FD5">
          <w:delText xml:space="preserve">a </w:delText>
        </w:r>
      </w:del>
      <w:del w:id="57" w:author="Joanna Augustyn" w:date="2014-04-01T09:03:00Z">
        <w:r w:rsidDel="002F4FD5">
          <w:delText>behaviour</w:delText>
        </w:r>
      </w:del>
      <w:r>
        <w:t xml:space="preserve"> </w:t>
      </w:r>
      <w:ins w:id="58" w:author="Joanna Augustyn" w:date="2014-04-01T09:03:00Z">
        <w:r w:rsidR="002F4FD5">
          <w:t xml:space="preserve">impeccably </w:t>
        </w:r>
      </w:ins>
      <w:del w:id="59" w:author="Joanna Augustyn" w:date="2014-04-01T09:03:00Z">
        <w:r w:rsidDel="002F4FD5">
          <w:delText>beyond reproach</w:delText>
        </w:r>
      </w:del>
      <w:r>
        <w:t xml:space="preserve">, so why </w:t>
      </w:r>
      <w:ins w:id="60" w:author="Joanna Augustyn" w:date="2014-04-01T09:03:00Z">
        <w:r w:rsidR="002F4FD5">
          <w:t>had</w:t>
        </w:r>
      </w:ins>
      <w:del w:id="61" w:author="Joanna Augustyn" w:date="2014-04-01T09:03:00Z">
        <w:r w:rsidDel="002F4FD5">
          <w:delText>did</w:delText>
        </w:r>
      </w:del>
      <w:r>
        <w:t xml:space="preserve"> they imprison</w:t>
      </w:r>
      <w:ins w:id="62" w:author="Joanna Augustyn" w:date="2014-04-01T09:03:00Z">
        <w:r w:rsidR="002F4FD5">
          <w:t>ed</w:t>
        </w:r>
      </w:ins>
      <w:r>
        <w:t xml:space="preserve"> me ? I have already spen</w:t>
      </w:r>
      <w:ins w:id="63" w:author="Joanna Augustyn" w:date="2014-04-01T09:03:00Z">
        <w:r w:rsidR="002F4FD5">
          <w:t>t</w:t>
        </w:r>
      </w:ins>
      <w:del w:id="64" w:author="Joanna Augustyn" w:date="2014-04-01T09:03:00Z">
        <w:r w:rsidDel="002F4FD5">
          <w:delText>d</w:delText>
        </w:r>
      </w:del>
      <w:r>
        <w:t xml:space="preserve"> weeks </w:t>
      </w:r>
      <w:del w:id="65" w:author="Joanna Augustyn" w:date="2014-04-01T09:03:00Z">
        <w:r w:rsidDel="002F4FD5">
          <w:delText>t</w:delText>
        </w:r>
      </w:del>
      <w:r>
        <w:t xml:space="preserve">here and I don't know how many </w:t>
      </w:r>
      <w:ins w:id="66" w:author="Joanna Augustyn" w:date="2014-04-01T09:03:00Z">
        <w:r w:rsidR="002F4FD5">
          <w:t xml:space="preserve">more </w:t>
        </w:r>
      </w:ins>
      <w:r>
        <w:t xml:space="preserve">I will have to spend </w:t>
      </w:r>
      <w:del w:id="67" w:author="Joanna Augustyn" w:date="2014-04-01T09:03:00Z">
        <w:r w:rsidDel="002F4FD5">
          <w:delText>again</w:delText>
        </w:r>
      </w:del>
      <w:r>
        <w:t xml:space="preserve">, looking at this clock. I think I would have preferred to </w:t>
      </w:r>
      <w:ins w:id="68" w:author="Joanna Augustyn" w:date="2014-04-01T09:04:00Z">
        <w:r w:rsidR="002F4FD5">
          <w:t xml:space="preserve">have been </w:t>
        </w:r>
        <w:proofErr w:type="spellStart"/>
        <w:r w:rsidR="002F4FD5">
          <w:t>beheaded</w:t>
        </w:r>
      </w:ins>
      <w:del w:id="69" w:author="Joanna Augustyn" w:date="2014-04-01T09:04:00Z">
        <w:r w:rsidDel="002F4FD5">
          <w:delText>be off with my head instead of</w:delText>
        </w:r>
      </w:del>
      <w:ins w:id="70" w:author="Joanna Augustyn" w:date="2014-04-01T09:04:00Z">
        <w:r w:rsidR="002F4FD5">
          <w:t>to</w:t>
        </w:r>
      </w:ins>
      <w:proofErr w:type="spellEnd"/>
      <w:r>
        <w:t xml:space="preserve"> being in that cell, with that clock and all my </w:t>
      </w:r>
      <w:ins w:id="71" w:author="Joanna Augustyn" w:date="2014-04-01T09:04:00Z">
        <w:r w:rsidR="002F4FD5">
          <w:t xml:space="preserve">unanswered </w:t>
        </w:r>
      </w:ins>
      <w:r>
        <w:t xml:space="preserve">questions </w:t>
      </w:r>
      <w:del w:id="72" w:author="Joanna Augustyn" w:date="2014-04-01T09:04:00Z">
        <w:r w:rsidDel="002F4FD5">
          <w:delText>without answer</w:delText>
        </w:r>
      </w:del>
      <w:r>
        <w:t xml:space="preserve">. Nobody </w:t>
      </w:r>
      <w:del w:id="73" w:author="Joanna Augustyn" w:date="2014-04-01T09:04:00Z">
        <w:r w:rsidDel="002F4FD5">
          <w:delText>n</w:delText>
        </w:r>
      </w:del>
      <w:r>
        <w:t xml:space="preserve">ever comes </w:t>
      </w:r>
      <w:ins w:id="74" w:author="Joanna Augustyn" w:date="2014-04-01T09:04:00Z">
        <w:r w:rsidR="002F4FD5">
          <w:t xml:space="preserve">to </w:t>
        </w:r>
      </w:ins>
      <w:r>
        <w:t>visit</w:t>
      </w:r>
      <w:del w:id="75" w:author="Joanna Augustyn" w:date="2014-04-01T09:04:00Z">
        <w:r w:rsidDel="002F4FD5">
          <w:delText>ing</w:delText>
        </w:r>
      </w:del>
      <w:r>
        <w:t xml:space="preserve"> me and I spend my days alone with my thoughts, trying to fi</w:t>
      </w:r>
      <w:ins w:id="76" w:author="Joanna Augustyn" w:date="2014-04-01T09:05:00Z">
        <w:r w:rsidR="002F4FD5">
          <w:t>gure out</w:t>
        </w:r>
      </w:ins>
      <w:del w:id="77" w:author="Joanna Augustyn" w:date="2014-04-01T09:05:00Z">
        <w:r w:rsidDel="002F4FD5">
          <w:delText>nd</w:delText>
        </w:r>
      </w:del>
      <w:r>
        <w:t xml:space="preserve"> when things </w:t>
      </w:r>
      <w:ins w:id="78" w:author="Joanna Augustyn" w:date="2014-04-01T09:05:00Z">
        <w:r w:rsidR="002F4FD5">
          <w:t xml:space="preserve">had </w:t>
        </w:r>
      </w:ins>
      <w:r>
        <w:t>beg</w:t>
      </w:r>
      <w:ins w:id="79" w:author="Joanna Augustyn" w:date="2014-04-01T09:05:00Z">
        <w:r w:rsidR="002F4FD5">
          <w:t>u</w:t>
        </w:r>
      </w:ins>
      <w:del w:id="80" w:author="Joanna Augustyn" w:date="2014-04-01T09:05:00Z">
        <w:r w:rsidDel="002F4FD5">
          <w:delText>a</w:delText>
        </w:r>
      </w:del>
      <w:r>
        <w:t>n to go wrong.</w:t>
      </w:r>
    </w:p>
    <w:p w:rsidR="005F2F88" w:rsidRDefault="005F2F88">
      <w:pPr>
        <w:pStyle w:val="Texteprformat"/>
      </w:pPr>
    </w:p>
    <w:p w:rsidR="005F2F88" w:rsidRDefault="00141B30">
      <w:pPr>
        <w:pStyle w:val="Texteprformat"/>
      </w:pPr>
      <w:r>
        <w:t xml:space="preserve">Maybe I should have seen this </w:t>
      </w:r>
      <w:ins w:id="81" w:author="Joanna Augustyn" w:date="2014-04-01T09:05:00Z">
        <w:r w:rsidR="00564E93">
          <w:t>coming</w:t>
        </w:r>
      </w:ins>
      <w:del w:id="82" w:author="Joanna Augustyn" w:date="2014-04-01T09:05:00Z">
        <w:r w:rsidDel="00564E93">
          <w:delText>happening</w:delText>
        </w:r>
      </w:del>
      <w:r>
        <w:t>. I had never been late in my whole life, my internal clock had always w</w:t>
      </w:r>
      <w:ins w:id="83" w:author="Joanna Augustyn" w:date="2014-04-01T09:05:00Z">
        <w:r w:rsidR="00564E93">
          <w:t>o</w:t>
        </w:r>
      </w:ins>
      <w:del w:id="84" w:author="Joanna Augustyn" w:date="2014-04-01T09:05:00Z">
        <w:r w:rsidDel="00564E93">
          <w:delText>a</w:delText>
        </w:r>
      </w:del>
      <w:r>
        <w:t xml:space="preserve">ken me on time, except that day. I should have seen it as a warning, but I was really in a stew -the first time of my life I was </w:t>
      </w:r>
      <w:del w:id="85" w:author="Joanna Augustyn" w:date="2014-04-01T09:06:00Z">
        <w:r w:rsidDel="00564E93">
          <w:delText>overdue</w:delText>
        </w:r>
      </w:del>
      <w:ins w:id="86" w:author="Joanna Augustyn" w:date="2014-04-01T09:06:00Z">
        <w:r w:rsidR="00564E93">
          <w:t>tardy</w:t>
        </w:r>
      </w:ins>
      <w:r>
        <w:t>- and I didn't take it into account. I jumped out of</w:t>
      </w:r>
      <w:del w:id="87" w:author="Joanna Augustyn" w:date="2014-04-01T09:06:00Z">
        <w:r w:rsidDel="00564E93">
          <w:delText xml:space="preserve"> my</w:delText>
        </w:r>
      </w:del>
      <w:r>
        <w:t xml:space="preserve"> bed, put on the first clothes I found, </w:t>
      </w:r>
      <w:del w:id="88" w:author="Joanna Augustyn" w:date="2014-04-01T09:06:00Z">
        <w:r w:rsidDel="0071773A">
          <w:delText xml:space="preserve">caught </w:delText>
        </w:r>
      </w:del>
      <w:ins w:id="89" w:author="Joanna Augustyn" w:date="2014-04-01T09:06:00Z">
        <w:r w:rsidR="0071773A">
          <w:t>grabbed</w:t>
        </w:r>
        <w:r w:rsidR="0071773A">
          <w:t xml:space="preserve"> </w:t>
        </w:r>
      </w:ins>
      <w:r>
        <w:t xml:space="preserve">my jacket and </w:t>
      </w:r>
      <w:del w:id="90" w:author="Joanna Augustyn" w:date="2014-04-01T09:06:00Z">
        <w:r w:rsidDel="0071773A">
          <w:delText xml:space="preserve">I </w:delText>
        </w:r>
      </w:del>
      <w:r>
        <w:t>ran in</w:t>
      </w:r>
      <w:ins w:id="91" w:author="Joanna Augustyn" w:date="2014-04-01T09:06:00Z">
        <w:r w:rsidR="0071773A">
          <w:t>to</w:t>
        </w:r>
      </w:ins>
      <w:r>
        <w:t xml:space="preserve"> the street, without taking the time to look at my appearance in the mirror. Happily, the master was already gone when I arrived and his wife was still sleeping, so nobody noticed my lateness except the cat. It was just a cat, it couldn't say anything to anybody, but I can swear it had an expression like a grin when it saw me sweating in my jacket, trying to catch my breath. I know the</w:t>
      </w:r>
      <w:ins w:id="92" w:author="Joanna Augustyn" w:date="2014-04-01T09:06:00Z">
        <w:r w:rsidR="0071773A">
          <w:t>se</w:t>
        </w:r>
      </w:ins>
      <w:del w:id="93" w:author="Joanna Augustyn" w:date="2014-04-01T09:06:00Z">
        <w:r w:rsidDel="0071773A">
          <w:delText>y</w:delText>
        </w:r>
      </w:del>
      <w:r>
        <w:t xml:space="preserve"> were not rational thoughts but this cat had always frightened me and I was worried it could find a way to tell his mistress about my lateness.</w:t>
      </w:r>
    </w:p>
    <w:p w:rsidR="005F2F88" w:rsidRDefault="005F2F88">
      <w:pPr>
        <w:pStyle w:val="Texteprformat"/>
      </w:pPr>
    </w:p>
    <w:p w:rsidR="005F2F88" w:rsidRDefault="00141B30">
      <w:pPr>
        <w:pStyle w:val="Texteprformat"/>
      </w:pPr>
      <w:r>
        <w:t>At least here I am safe from its claws. The clock rings. Six o'clock. I have not looked at the clock for the past three quarters, that is a feat. But the only thing that can make me forget</w:t>
      </w:r>
      <w:del w:id="94" w:author="Joanna Augustyn" w:date="2014-04-01T09:07:00Z">
        <w:r w:rsidDel="00F9221B">
          <w:delText>ting</w:delText>
        </w:r>
      </w:del>
      <w:r>
        <w:t xml:space="preserve"> about the clock is thinking about what happened, and now I am left with all my questions. How long will I be kept here ? Why am I here ? Why do they keep me alone ? I am not dangerous, but I am suffering from loneliness. Sometimes when there were too many people making a lot of noise, I was thinking of moving away, living alone in a quiet place, but I have change</w:t>
      </w:r>
      <w:ins w:id="95" w:author="Joanna Augustyn" w:date="2014-04-01T09:08:00Z">
        <w:r w:rsidR="00AD6D27">
          <w:t>d</w:t>
        </w:r>
      </w:ins>
      <w:r>
        <w:t xml:space="preserve"> my mind. Please, let me see someone, I am tired of having this clock for </w:t>
      </w:r>
      <w:ins w:id="96" w:author="Joanna Augustyn" w:date="2014-04-01T09:08:00Z">
        <w:r w:rsidR="00AD6D27">
          <w:t xml:space="preserve">my </w:t>
        </w:r>
      </w:ins>
      <w:r>
        <w:t>only companion. Give me at least my grandfather's watch back if you want to le</w:t>
      </w:r>
      <w:ins w:id="97" w:author="Joanna Augustyn" w:date="2014-04-01T09:08:00Z">
        <w:r w:rsidR="00AD6D27">
          <w:t>ave</w:t>
        </w:r>
      </w:ins>
      <w:del w:id="98" w:author="Joanna Augustyn" w:date="2014-04-01T09:08:00Z">
        <w:r w:rsidDel="00AD6D27">
          <w:delText>t</w:delText>
        </w:r>
      </w:del>
      <w:r>
        <w:t xml:space="preserve"> me alone.</w:t>
      </w:r>
    </w:p>
    <w:p w:rsidR="005F2F88" w:rsidRDefault="005F2F88">
      <w:pPr>
        <w:pStyle w:val="Texteprformat"/>
      </w:pPr>
    </w:p>
    <w:p w:rsidR="005F2F88" w:rsidRDefault="00141B30">
      <w:pPr>
        <w:pStyle w:val="Texteprformat"/>
      </w:pPr>
      <w:r>
        <w:t xml:space="preserve">In fact this may have be the first signal. The day before, my watch broke down. As I have already said, it was a beautiful watch I got from my grandfather and I cared a lot about it. I had a neighbour who had been watchmaker - he was now retired and had a crazy passion for hats - so I immediately brought him my watch. I had to bear </w:t>
      </w:r>
      <w:del w:id="99" w:author="Joanna Augustyn" w:date="2014-04-01T09:08:00Z">
        <w:r w:rsidDel="00AD4262">
          <w:delText>for</w:delText>
        </w:r>
      </w:del>
      <w:r>
        <w:t xml:space="preserve"> all his chatter when he was working but at least he </w:t>
      </w:r>
      <w:ins w:id="100" w:author="Joanna Augustyn" w:date="2014-04-01T09:08:00Z">
        <w:r w:rsidR="00AD4262">
          <w:t>manag</w:t>
        </w:r>
      </w:ins>
      <w:del w:id="101" w:author="Joanna Augustyn" w:date="2014-04-01T09:08:00Z">
        <w:r w:rsidDel="00AD4262">
          <w:delText>succeed</w:delText>
        </w:r>
      </w:del>
      <w:r>
        <w:t>ed to fix it. There were not more than two hours between the time when I noticed my watch was broken and the time when I was back in my house with my watch fixed, so this event did not really worry me. I should have been on guard, but I just spent my evening quietly, as I always do. Maybe I didn't want to see it - the broken watch, the lateness. I had always had</w:t>
      </w:r>
      <w:ins w:id="102" w:author="Joanna Augustyn" w:date="2014-04-01T09:09:00Z">
        <w:r w:rsidR="00AD4262">
          <w:t>/led</w:t>
        </w:r>
      </w:ins>
      <w:r>
        <w:t xml:space="preserve"> a quiet life and I didn't want it to change.</w:t>
      </w:r>
    </w:p>
    <w:p w:rsidR="005F2F88" w:rsidRDefault="005F2F88">
      <w:pPr>
        <w:pStyle w:val="Texteprformat"/>
      </w:pPr>
    </w:p>
    <w:p w:rsidR="005F2F88" w:rsidRDefault="00141B30">
      <w:pPr>
        <w:pStyle w:val="Texteprformat"/>
      </w:pPr>
      <w:r>
        <w:t xml:space="preserve">There was a girl, she used to bring me my meal </w:t>
      </w:r>
      <w:ins w:id="103" w:author="Joanna Augustyn" w:date="2014-04-01T09:09:00Z">
        <w:r w:rsidR="00AD4262">
          <w:t>in</w:t>
        </w:r>
      </w:ins>
      <w:del w:id="104" w:author="Joanna Augustyn" w:date="2014-04-01T09:09:00Z">
        <w:r w:rsidDel="00AD4262">
          <w:delText>at</w:delText>
        </w:r>
      </w:del>
      <w:r>
        <w:t xml:space="preserve"> the beginning, but now it is almost always the man who brings it to me. He is the only person I see during the whole day. Henry Liddell, an impressive man with a small moustache. He is always wearing a jacket, like I used to do. He is not a bad man but he never talks to me. He just puts my meal on the floor and goes back, without speaking or even looking at me. It is </w:t>
      </w:r>
      <w:ins w:id="105" w:author="Joanna Augustyn" w:date="2014-04-01T09:10:00Z">
        <w:r w:rsidR="00AD4262">
          <w:t>as</w:t>
        </w:r>
      </w:ins>
      <w:del w:id="106" w:author="Joanna Augustyn" w:date="2014-04-01T09:09:00Z">
        <w:r w:rsidDel="00AD4262">
          <w:delText>like</w:delText>
        </w:r>
      </w:del>
      <w:r>
        <w:t xml:space="preserve"> if I wasn't there. But if I wasn't there you would not bring food Henry, would you ? So please, look at me. I am tired of feeling alone even when you are </w:t>
      </w:r>
      <w:del w:id="107" w:author="Joanna Augustyn" w:date="2014-04-01T09:10:00Z">
        <w:r w:rsidDel="00AD4262">
          <w:delText>t</w:delText>
        </w:r>
      </w:del>
      <w:r>
        <w:t xml:space="preserve">here. </w:t>
      </w:r>
    </w:p>
    <w:p w:rsidR="005F2F88" w:rsidRDefault="00141B30">
      <w:pPr>
        <w:pStyle w:val="Texteprformat"/>
      </w:pPr>
      <w:r>
        <w:t xml:space="preserve">There was this girl, I liked her. Of course it is because of her I am here, so I hated her during the first days, but it is not the case anymore -maybe it is the Stockholm syndrome. There was at least one thing that made me like her : she has been the only one </w:t>
      </w:r>
      <w:del w:id="108" w:author="Joanna Augustyn" w:date="2014-04-01T09:10:00Z">
        <w:r w:rsidDel="00AD4262">
          <w:delText xml:space="preserve">talking </w:delText>
        </w:r>
      </w:del>
      <w:ins w:id="109" w:author="Joanna Augustyn" w:date="2014-04-01T09:10:00Z">
        <w:r w:rsidR="00AD4262">
          <w:t>who talks</w:t>
        </w:r>
        <w:r w:rsidR="00AD4262">
          <w:t xml:space="preserve"> </w:t>
        </w:r>
      </w:ins>
      <w:r>
        <w:t xml:space="preserve">to me since </w:t>
      </w:r>
      <w:del w:id="110" w:author="Joanna Augustyn" w:date="2014-04-01T09:10:00Z">
        <w:r w:rsidDel="00AD4262">
          <w:delText>I am imprisoned</w:delText>
        </w:r>
      </w:del>
      <w:ins w:id="111" w:author="Joanna Augustyn" w:date="2014-04-01T09:10:00Z">
        <w:r w:rsidR="00AD4262">
          <w:t>my imprisonment</w:t>
        </w:r>
      </w:ins>
      <w:r>
        <w:t xml:space="preserve">. The two others act </w:t>
      </w:r>
      <w:ins w:id="112" w:author="Joanna Augustyn" w:date="2014-04-01T09:11:00Z">
        <w:r w:rsidR="00AD4262">
          <w:t>as</w:t>
        </w:r>
      </w:ins>
      <w:del w:id="113" w:author="Joanna Augustyn" w:date="2014-04-01T09:11:00Z">
        <w:r w:rsidDel="00AD4262">
          <w:delText>like</w:delText>
        </w:r>
      </w:del>
      <w:r>
        <w:t xml:space="preserve"> if I was not there and this makes me feel very lonely and despaired. But she talked to me. It was just a few minutes per day, but during this time I felt alive again. She was not always nice to me, sometimes she called me with ridiculous names, or she reprimanded me, but at least she was acting </w:t>
      </w:r>
      <w:r w:rsidRPr="00AD4262">
        <w:rPr>
          <w:highlight w:val="yellow"/>
          <w:rPrChange w:id="114" w:author="Joanna Augustyn" w:date="2014-04-01T09:11:00Z">
            <w:rPr/>
          </w:rPrChange>
        </w:rPr>
        <w:t>like</w:t>
      </w:r>
      <w:r>
        <w:t xml:space="preserve"> if I was alive. These few minutes really were the best moments of my days. I would spend 23 hours and 55 minutes a day, looking at the clock, waiting for her. But it has been a long time since I </w:t>
      </w:r>
      <w:ins w:id="115" w:author="Joanna Augustyn" w:date="2014-04-01T09:11:00Z">
        <w:r w:rsidR="00AD4262">
          <w:t>have seen</w:t>
        </w:r>
      </w:ins>
      <w:del w:id="116" w:author="Joanna Augustyn" w:date="2014-04-01T09:11:00Z">
        <w:r w:rsidDel="00AD4262">
          <w:delText>saw</w:delText>
        </w:r>
      </w:del>
      <w:r>
        <w:t xml:space="preserve"> her. I think she end</w:t>
      </w:r>
      <w:ins w:id="117" w:author="Joanna Augustyn" w:date="2014-04-01T09:11:00Z">
        <w:r w:rsidR="00AD4262">
          <w:t>ed</w:t>
        </w:r>
      </w:ins>
      <w:r>
        <w:t xml:space="preserve"> up being bored by me. Maybe she thought I would answer her. I tried but I did not manage to speak</w:t>
      </w:r>
      <w:del w:id="118" w:author="Joanna Augustyn" w:date="2014-04-01T09:12:00Z">
        <w:r w:rsidDel="00AD4262">
          <w:delText xml:space="preserve"> here</w:delText>
        </w:r>
      </w:del>
      <w:r>
        <w:t>, I c</w:t>
      </w:r>
      <w:ins w:id="119" w:author="Joanna Augustyn" w:date="2014-04-01T09:12:00Z">
        <w:r w:rsidR="00AD4262">
          <w:t>ould</w:t>
        </w:r>
      </w:ins>
      <w:del w:id="120" w:author="Joanna Augustyn" w:date="2014-04-01T09:12:00Z">
        <w:r w:rsidDel="00AD4262">
          <w:delText>an</w:delText>
        </w:r>
      </w:del>
      <w:r>
        <w:t xml:space="preserve"> only think. I am doomed to be my only interlocutor. But that is not a reason to act </w:t>
      </w:r>
      <w:r w:rsidRPr="00AD4262">
        <w:rPr>
          <w:highlight w:val="yellow"/>
          <w:rPrChange w:id="121" w:author="Joanna Augustyn" w:date="2014-04-01T09:12:00Z">
            <w:rPr/>
          </w:rPrChange>
        </w:rPr>
        <w:t>like</w:t>
      </w:r>
      <w:r>
        <w:t xml:space="preserve"> if I was not there!</w:t>
      </w:r>
    </w:p>
    <w:p w:rsidR="005F2F88" w:rsidRDefault="005F2F88">
      <w:pPr>
        <w:pStyle w:val="Texteprformat"/>
      </w:pPr>
    </w:p>
    <w:p w:rsidR="005F2F88" w:rsidRDefault="00141B30">
      <w:pPr>
        <w:pStyle w:val="Texteprformat"/>
      </w:pPr>
      <w:r>
        <w:t xml:space="preserve">I saw that girl for the first time while I was running in the street, after oversleeping. She was nine or ten, blond, with a lovely blue dress and quite </w:t>
      </w:r>
      <w:r>
        <w:lastRenderedPageBreak/>
        <w:t>tall for her age. I don't know why I noticed her, whereas I was in a hurry. She</w:t>
      </w:r>
      <w:ins w:id="122" w:author="Joanna Augustyn" w:date="2014-04-01T09:13:00Z">
        <w:r w:rsidR="00AD4262">
          <w:t xml:space="preserve"> behaved strangely</w:t>
        </w:r>
      </w:ins>
      <w:r>
        <w:t xml:space="preserve"> </w:t>
      </w:r>
      <w:del w:id="123" w:author="Joanna Augustyn" w:date="2014-04-01T09:13:00Z">
        <w:r w:rsidDel="00AD4262">
          <w:delText>had a strange behaviour</w:delText>
        </w:r>
      </w:del>
      <w:r>
        <w:t xml:space="preserve">, </w:t>
      </w:r>
      <w:r w:rsidRPr="00AD4262">
        <w:rPr>
          <w:highlight w:val="yellow"/>
          <w:rPrChange w:id="124" w:author="Joanna Augustyn" w:date="2014-04-01T09:13:00Z">
            <w:rPr/>
          </w:rPrChange>
        </w:rPr>
        <w:t>like</w:t>
      </w:r>
      <w:r>
        <w:t xml:space="preserve"> if she was lost. But I could not stop to help her, I had to rush. </w:t>
      </w:r>
      <w:r w:rsidRPr="00AD4262">
        <w:rPr>
          <w:highlight w:val="yellow"/>
          <w:rPrChange w:id="125" w:author="Joanna Augustyn" w:date="2014-04-01T09:14:00Z">
            <w:rPr/>
          </w:rPrChange>
        </w:rPr>
        <w:t>What is more, she had not to go so far if she was not able to go back after</w:t>
      </w:r>
      <w:ins w:id="126" w:author="Joanna Augustyn" w:date="2014-04-01T09:14:00Z">
        <w:r w:rsidR="00AD4262">
          <w:t xml:space="preserve"> (very unclear structure, please rewrite, how does the narrator know how far she has to go?)</w:t>
        </w:r>
      </w:ins>
      <w:r>
        <w:t xml:space="preserve">. So I went on running, and thanks to that I was only ten minutes late to work and nobody noticed it. I </w:t>
      </w:r>
      <w:proofErr w:type="spellStart"/>
      <w:r>
        <w:t>spent</w:t>
      </w:r>
      <w:del w:id="127" w:author="Joanna Augustyn" w:date="2014-04-01T09:14:00Z">
        <w:r w:rsidDel="00AD4262">
          <w:delText xml:space="preserve"> all </w:delText>
        </w:r>
      </w:del>
      <w:r>
        <w:t>my</w:t>
      </w:r>
      <w:proofErr w:type="spellEnd"/>
      <w:r>
        <w:t xml:space="preserve"> </w:t>
      </w:r>
      <w:ins w:id="128" w:author="Joanna Augustyn" w:date="2014-04-01T09:14:00Z">
        <w:r w:rsidR="00AD4262">
          <w:t xml:space="preserve">entire </w:t>
        </w:r>
      </w:ins>
      <w:r>
        <w:t xml:space="preserve">morning organising the party my mistress wanted to have </w:t>
      </w:r>
      <w:ins w:id="129" w:author="Joanna Augustyn" w:date="2014-04-01T09:15:00Z">
        <w:r w:rsidR="00AD4262">
          <w:t>in</w:t>
        </w:r>
      </w:ins>
      <w:del w:id="130" w:author="Joanna Augustyn" w:date="2014-04-01T09:15:00Z">
        <w:r w:rsidDel="00AD4262">
          <w:delText>during</w:delText>
        </w:r>
      </w:del>
      <w:r>
        <w:t xml:space="preserve"> the afternoon. I verified that the cooks were doing their job, and that the gardeners had made a beautiful garden. </w:t>
      </w:r>
      <w:ins w:id="131" w:author="Joanna Augustyn" w:date="2014-04-01T09:15:00Z">
        <w:r w:rsidR="00631DDE">
          <w:t>These were</w:t>
        </w:r>
      </w:ins>
      <w:del w:id="132" w:author="Joanna Augustyn" w:date="2014-04-01T09:15:00Z">
        <w:r w:rsidDel="00631DDE">
          <w:delText>It was</w:delText>
        </w:r>
      </w:del>
      <w:r>
        <w:t xml:space="preserve"> the first sunny days of spring and the lady was likely to want to play croquet with her guests. I thought everything was </w:t>
      </w:r>
      <w:ins w:id="133" w:author="Joanna Augustyn" w:date="2014-04-01T09:16:00Z">
        <w:r w:rsidR="002F6062">
          <w:t>al</w:t>
        </w:r>
      </w:ins>
      <w:r>
        <w:t xml:space="preserve">right. However, at the </w:t>
      </w:r>
      <w:ins w:id="134" w:author="Joanna Augustyn" w:date="2014-04-01T09:16:00Z">
        <w:r w:rsidR="002F6062">
          <w:t>start</w:t>
        </w:r>
      </w:ins>
      <w:del w:id="135" w:author="Joanna Augustyn" w:date="2014-04-01T09:16:00Z">
        <w:r w:rsidDel="002F6062">
          <w:delText>beginning</w:delText>
        </w:r>
      </w:del>
      <w:r>
        <w:t xml:space="preserve"> of the afternoon, I noticed that the first roses that were coming up on the rose bushes were white. They were rose bushes we had planted a few months before, and the lady had insisted on the fact that she wanted red roses. I called the gardeners but they were as surprised as </w:t>
      </w:r>
      <w:ins w:id="136" w:author="Joanna Augustyn" w:date="2014-04-01T09:16:00Z">
        <w:r w:rsidR="002F6062">
          <w:t>I</w:t>
        </w:r>
      </w:ins>
      <w:del w:id="137" w:author="Joanna Augustyn" w:date="2014-04-01T09:16:00Z">
        <w:r w:rsidDel="002F6062">
          <w:delText>me</w:delText>
        </w:r>
      </w:del>
      <w:r>
        <w:t xml:space="preserve"> by the colour of the roses. Nobody had a solution, except one of them who stupidly suggested that we could paint all the white roses </w:t>
      </w:r>
      <w:del w:id="138" w:author="Joanna Augustyn" w:date="2014-04-01T09:16:00Z">
        <w:r w:rsidDel="002F6062">
          <w:delText>in</w:delText>
        </w:r>
      </w:del>
      <w:r>
        <w:t xml:space="preserve"> red. As there was no clever suggestion, we decided first to cut all the roses so that the lady would not notice them during the party, and then to try to find a solution before the next party. I was cutting the roses when I saw the girl again. She still looked lost and she was entering the property. I hurried to tell her to go back before the mistress of the house saw her. She did not like people who enter the property without her agreement, and was easily ang</w:t>
      </w:r>
      <w:ins w:id="139" w:author="Joanna Augustyn" w:date="2014-04-01T09:17:00Z">
        <w:r w:rsidR="00EE3925">
          <w:t>ered</w:t>
        </w:r>
      </w:ins>
      <w:del w:id="140" w:author="Joanna Augustyn" w:date="2014-04-01T09:17:00Z">
        <w:r w:rsidDel="00EE3925">
          <w:delText>ry</w:delText>
        </w:r>
      </w:del>
      <w:r>
        <w:t xml:space="preserve">. Moreover, I had already had enough problems for the day with my lateness of the morning -which I was sure the cat had found a way to tell her- and the roses which turned out to be white instead of red. I was already pretty sure I would lose my job, but I did not want to lose more. While I was explaining all that to the girl, trying to make her go away, she looked at me with a smile, caught me by the ears </w:t>
      </w:r>
      <w:ins w:id="141" w:author="Joanna Augustyn" w:date="2014-04-01T09:18:00Z">
        <w:r w:rsidR="00BA2AD0">
          <w:t xml:space="preserve">(nice detail: which character is the narrator?) </w:t>
        </w:r>
      </w:ins>
      <w:r>
        <w:t>and r</w:t>
      </w:r>
      <w:ins w:id="142" w:author="Joanna Augustyn" w:date="2014-04-01T09:17:00Z">
        <w:r w:rsidR="00EE3925">
          <w:t>a</w:t>
        </w:r>
      </w:ins>
      <w:del w:id="143" w:author="Joanna Augustyn" w:date="2014-04-01T09:17:00Z">
        <w:r w:rsidDel="00EE3925">
          <w:delText>u</w:delText>
        </w:r>
      </w:del>
      <w:r>
        <w:t xml:space="preserve">n away </w:t>
      </w:r>
      <w:ins w:id="144" w:author="Joanna Augustyn" w:date="2014-04-01T09:18:00Z">
        <w:r w:rsidR="00EE3925">
          <w:t>(or ran out of the grounds)</w:t>
        </w:r>
      </w:ins>
      <w:del w:id="145" w:author="Joanna Augustyn" w:date="2014-04-01T09:18:00Z">
        <w:r w:rsidDel="00EE3925">
          <w:delText>from the pro</w:delText>
        </w:r>
      </w:del>
      <w:del w:id="146" w:author="Joanna Augustyn" w:date="2014-04-01T09:17:00Z">
        <w:r w:rsidDel="00EE3925">
          <w:delText>perty</w:delText>
        </w:r>
      </w:del>
      <w:r>
        <w:t xml:space="preserve">. I was relieved that she </w:t>
      </w:r>
      <w:ins w:id="147" w:author="Joanna Augustyn" w:date="2014-04-01T09:18:00Z">
        <w:r w:rsidR="00EE3925">
          <w:t xml:space="preserve">had </w:t>
        </w:r>
      </w:ins>
      <w:r>
        <w:t>exited the garden, but when I asked her why she was bringing me with her she did not answer.</w:t>
      </w:r>
    </w:p>
    <w:p w:rsidR="005F2F88" w:rsidRDefault="005F2F88">
      <w:pPr>
        <w:pStyle w:val="Texteprformat"/>
      </w:pPr>
    </w:p>
    <w:p w:rsidR="005F2F88" w:rsidRDefault="00141B30">
      <w:pPr>
        <w:pStyle w:val="Texteprformat"/>
      </w:pPr>
      <w:r>
        <w:t>Here she comes, with my meal. It has been weeks since I saw her and today she comes. I should think of her more often if it makes her come.</w:t>
      </w:r>
    </w:p>
    <w:p w:rsidR="005F2F88" w:rsidRDefault="00141B30">
      <w:pPr>
        <w:pStyle w:val="Texteprformat"/>
      </w:pPr>
      <w:r>
        <w:t>"Here is your food mister rabbit!  You still don't talk, do you ?"</w:t>
      </w:r>
    </w:p>
    <w:p w:rsidR="005F2F88" w:rsidRDefault="00141B30">
      <w:pPr>
        <w:pStyle w:val="Texteprformat"/>
      </w:pPr>
      <w:r>
        <w:t>"Of course not Alice, I cannot talk in this world. If I could I would have asked you all the questions that have occupied my mind for months now."</w:t>
      </w:r>
    </w:p>
    <w:p w:rsidR="005F2F88" w:rsidRDefault="00141B30">
      <w:pPr>
        <w:pStyle w:val="Texteprformat"/>
      </w:pPr>
      <w:r>
        <w:t>"Everyone says that I am a liar because of you. I told them I had a speaking rabbit but in fact you were just an ordinary rabbit."</w:t>
      </w:r>
    </w:p>
    <w:p w:rsidR="005F2F88" w:rsidRDefault="00141B30">
      <w:pPr>
        <w:pStyle w:val="Texteprformat"/>
      </w:pPr>
      <w:r>
        <w:t>"I am not ordinary, I am chamberlain."</w:t>
      </w:r>
    </w:p>
    <w:p w:rsidR="005F2F88" w:rsidRDefault="00141B30">
      <w:pPr>
        <w:pStyle w:val="Texteprformat"/>
      </w:pPr>
      <w:r>
        <w:t>"Well, if you don't want to talk you have nothing to do there anymore."</w:t>
      </w:r>
    </w:p>
    <w:p w:rsidR="005F2F88" w:rsidRDefault="005F2F88">
      <w:pPr>
        <w:pStyle w:val="Texteprformat"/>
      </w:pPr>
    </w:p>
    <w:p w:rsidR="005F2F88" w:rsidRDefault="00141B30">
      <w:pPr>
        <w:pStyle w:val="Texteprformat"/>
      </w:pPr>
      <w:r>
        <w:t>She opens the cage's door and catches me by the ears again. She brings me in front of the clock, always hanging by my ears. Twenty to seven. Why does she bring me here ? I know this clock. Well, maybe not in fact. There is something behind the hands I had never seen before. This is very small, but it is my room, I am pretty sure. And in the bed, I am sleeping.</w:t>
      </w:r>
    </w:p>
    <w:p w:rsidR="005F2F88" w:rsidRDefault="005F2F88">
      <w:pPr>
        <w:pStyle w:val="Texteprformat"/>
      </w:pPr>
    </w:p>
    <w:p w:rsidR="00141B30" w:rsidRDefault="00141B30">
      <w:pPr>
        <w:pStyle w:val="Texteprformat"/>
      </w:pPr>
      <w:r>
        <w:t>I open my eyes. I am in my bed, in my house, in my world. Was it just a bad dream ? Here is my watch. Twenty to seven! I am late. No time to say hello good bye, I'm late I'm late I'm late.</w:t>
      </w:r>
    </w:p>
    <w:sectPr w:rsidR="00141B30" w:rsidSect="005F2F88">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DejaVu Sans">
    <w:panose1 w:val="020B0603030804020204"/>
    <w:charset w:val="00"/>
    <w:family w:val="swiss"/>
    <w:pitch w:val="variable"/>
    <w:sig w:usb0="E7000EFF" w:usb1="5200FDFF" w:usb2="0A042021" w:usb3="00000000" w:csb0="000001BF" w:csb1="00000000"/>
  </w:font>
  <w:font w:name="Lohit Hindi">
    <w:altName w:val="MS Mincho"/>
    <w:charset w:val="80"/>
    <w:family w:val="auto"/>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DejaVu Sans Mono">
    <w:panose1 w:val="020B0609030804020204"/>
    <w:charset w:val="00"/>
    <w:family w:val="modern"/>
    <w:pitch w:val="fixed"/>
    <w:sig w:usb0="E60022FF" w:usb1="D000F1FB" w:usb2="00000028" w:usb3="00000000" w:csb0="000001DF"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trackRevisions/>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E7E0E"/>
    <w:rsid w:val="00110DB2"/>
    <w:rsid w:val="00141B30"/>
    <w:rsid w:val="002F4FD5"/>
    <w:rsid w:val="002F6062"/>
    <w:rsid w:val="00491B35"/>
    <w:rsid w:val="00564E93"/>
    <w:rsid w:val="005757BF"/>
    <w:rsid w:val="005F2F88"/>
    <w:rsid w:val="00631DDE"/>
    <w:rsid w:val="0071773A"/>
    <w:rsid w:val="007E347C"/>
    <w:rsid w:val="008A2DF9"/>
    <w:rsid w:val="00AD4262"/>
    <w:rsid w:val="00AD6D27"/>
    <w:rsid w:val="00BA2AD0"/>
    <w:rsid w:val="00D92898"/>
    <w:rsid w:val="00EE3925"/>
    <w:rsid w:val="00F86E12"/>
    <w:rsid w:val="00F9093E"/>
    <w:rsid w:val="00F9221B"/>
    <w:rsid w:val="00FE7E0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F88"/>
    <w:pPr>
      <w:widowControl w:val="0"/>
      <w:suppressAutoHyphens/>
    </w:pPr>
    <w:rPr>
      <w:rFonts w:ascii="Liberation Serif" w:eastAsia="DejaVu Sans" w:hAnsi="Liberation Serif" w:cs="Lohit Hindi"/>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
    <w:name w:val="Titre"/>
    <w:basedOn w:val="Normal"/>
    <w:next w:val="BodyText"/>
    <w:rsid w:val="005F2F88"/>
    <w:pPr>
      <w:keepNext/>
      <w:spacing w:before="240" w:after="120"/>
    </w:pPr>
    <w:rPr>
      <w:rFonts w:ascii="Liberation Sans" w:hAnsi="Liberation Sans"/>
      <w:sz w:val="28"/>
      <w:szCs w:val="28"/>
    </w:rPr>
  </w:style>
  <w:style w:type="paragraph" w:styleId="BodyText">
    <w:name w:val="Body Text"/>
    <w:basedOn w:val="Normal"/>
    <w:rsid w:val="005F2F88"/>
    <w:pPr>
      <w:spacing w:after="120"/>
    </w:pPr>
  </w:style>
  <w:style w:type="paragraph" w:styleId="List">
    <w:name w:val="List"/>
    <w:basedOn w:val="BodyText"/>
    <w:rsid w:val="005F2F88"/>
  </w:style>
  <w:style w:type="paragraph" w:styleId="Caption">
    <w:name w:val="caption"/>
    <w:basedOn w:val="Normal"/>
    <w:qFormat/>
    <w:rsid w:val="005F2F88"/>
    <w:pPr>
      <w:suppressLineNumbers/>
      <w:spacing w:before="120" w:after="120"/>
    </w:pPr>
    <w:rPr>
      <w:i/>
      <w:iCs/>
    </w:rPr>
  </w:style>
  <w:style w:type="paragraph" w:customStyle="1" w:styleId="Index">
    <w:name w:val="Index"/>
    <w:basedOn w:val="Normal"/>
    <w:rsid w:val="005F2F88"/>
    <w:pPr>
      <w:suppressLineNumbers/>
    </w:pPr>
  </w:style>
  <w:style w:type="paragraph" w:customStyle="1" w:styleId="Texteprformat">
    <w:name w:val="Texte préformaté"/>
    <w:basedOn w:val="Normal"/>
    <w:rsid w:val="005F2F88"/>
    <w:rPr>
      <w:rFonts w:ascii="DejaVu Sans Mono" w:eastAsia="DejaVu Sans Mono" w:hAnsi="DejaVu Sans Mono"/>
      <w:sz w:val="20"/>
      <w:szCs w:val="20"/>
    </w:rPr>
  </w:style>
  <w:style w:type="paragraph" w:styleId="BalloonText">
    <w:name w:val="Balloon Text"/>
    <w:basedOn w:val="Normal"/>
    <w:link w:val="BalloonTextChar"/>
    <w:uiPriority w:val="99"/>
    <w:semiHidden/>
    <w:unhideWhenUsed/>
    <w:rsid w:val="00D92898"/>
    <w:rPr>
      <w:rFonts w:ascii="Tahoma" w:hAnsi="Tahoma" w:cs="Mangal"/>
      <w:sz w:val="16"/>
      <w:szCs w:val="14"/>
    </w:rPr>
  </w:style>
  <w:style w:type="character" w:customStyle="1" w:styleId="BalloonTextChar">
    <w:name w:val="Balloon Text Char"/>
    <w:basedOn w:val="DefaultParagraphFont"/>
    <w:link w:val="BalloonText"/>
    <w:uiPriority w:val="99"/>
    <w:semiHidden/>
    <w:rsid w:val="00D92898"/>
    <w:rPr>
      <w:rFonts w:ascii="Tahoma" w:eastAsia="DejaVu Sans" w:hAnsi="Tahoma" w:cs="Mangal"/>
      <w:sz w:val="16"/>
      <w:szCs w:val="14"/>
      <w:lang w:val="en-GB"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3</Pages>
  <Words>1869</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Augustyn</dc:creator>
  <cp:keywords/>
  <cp:lastModifiedBy>Joanna Augustyn</cp:lastModifiedBy>
  <cp:revision>13</cp:revision>
  <cp:lastPrinted>1601-01-01T00:00:00Z</cp:lastPrinted>
  <dcterms:created xsi:type="dcterms:W3CDTF">2014-03-31T13:35:00Z</dcterms:created>
  <dcterms:modified xsi:type="dcterms:W3CDTF">2014-04-01T07:19:00Z</dcterms:modified>
</cp:coreProperties>
</file>